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7D" w:rsidRDefault="00077F4F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Design and Development of Software Agents for Location</w:t>
      </w:r>
    </w:p>
    <w:p w:rsidR="0040367D" w:rsidRDefault="00077F4F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Privacy-risk estimation</w:t>
      </w:r>
    </w:p>
    <w:p w:rsidR="0040367D" w:rsidRDefault="0040367D">
      <w:pPr>
        <w:rPr>
          <w:b/>
          <w:sz w:val="48"/>
          <w:szCs w:val="48"/>
          <w:u w:val="single"/>
        </w:rPr>
      </w:pPr>
    </w:p>
    <w:p w:rsidR="0040367D" w:rsidRDefault="00077F4F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Abstract:</w:t>
      </w:r>
    </w:p>
    <w:p w:rsidR="0040367D" w:rsidRDefault="00077F4F">
      <w:pPr>
        <w:rPr>
          <w:sz w:val="20"/>
          <w:szCs w:val="20"/>
        </w:rPr>
      </w:pPr>
      <w:r>
        <w:rPr>
          <w:sz w:val="20"/>
          <w:szCs w:val="20"/>
        </w:rPr>
        <w:t xml:space="preserve">Developing and comparing different algorithms for location prediction. The raw trajectories used are from </w:t>
      </w:r>
      <w:proofErr w:type="spellStart"/>
      <w:proofErr w:type="gramStart"/>
      <w:r>
        <w:rPr>
          <w:sz w:val="20"/>
          <w:szCs w:val="20"/>
        </w:rPr>
        <w:t>microsoft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geolite</w:t>
      </w:r>
      <w:proofErr w:type="spellEnd"/>
      <w:r>
        <w:rPr>
          <w:sz w:val="20"/>
          <w:szCs w:val="20"/>
        </w:rPr>
        <w:t xml:space="preserve"> data. This data is first used to find the stay points. The stay points are the places where user spent at least 10 minutes within th</w:t>
      </w:r>
      <w:r>
        <w:rPr>
          <w:sz w:val="20"/>
          <w:szCs w:val="20"/>
        </w:rPr>
        <w:t xml:space="preserve">e radius of 50 m. Once the stay points are found, we cluster these stay points using k mean algorithm using only distance. Once this process is done, we start creating </w:t>
      </w:r>
      <w:proofErr w:type="spellStart"/>
      <w:r>
        <w:rPr>
          <w:sz w:val="20"/>
          <w:szCs w:val="20"/>
        </w:rPr>
        <w:t>markov</w:t>
      </w:r>
      <w:proofErr w:type="spellEnd"/>
      <w:r>
        <w:rPr>
          <w:sz w:val="20"/>
          <w:szCs w:val="20"/>
        </w:rPr>
        <w:t xml:space="preserve"> chains. </w:t>
      </w:r>
    </w:p>
    <w:p w:rsidR="0040367D" w:rsidRDefault="0040367D">
      <w:pPr>
        <w:rPr>
          <w:sz w:val="20"/>
          <w:szCs w:val="20"/>
        </w:rPr>
      </w:pPr>
    </w:p>
    <w:p w:rsidR="0040367D" w:rsidRDefault="00077F4F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Index:</w:t>
      </w:r>
    </w:p>
    <w:p w:rsidR="0040367D" w:rsidRDefault="00077F4F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Introduction</w:t>
      </w:r>
    </w:p>
    <w:p w:rsidR="0040367D" w:rsidRDefault="00077F4F">
      <w:pPr>
        <w:numPr>
          <w:ilvl w:val="0"/>
          <w:numId w:val="1"/>
        </w:numPr>
        <w:contextualSpacing/>
        <w:rPr>
          <w:ins w:id="0" w:author="Zohaib Riaz" w:date="2018-08-07T16:10:00Z"/>
          <w:sz w:val="20"/>
          <w:szCs w:val="20"/>
        </w:rPr>
      </w:pPr>
      <w:r>
        <w:rPr>
          <w:sz w:val="20"/>
          <w:szCs w:val="20"/>
        </w:rPr>
        <w:t>Related Work</w:t>
      </w:r>
    </w:p>
    <w:p w:rsidR="005A2599" w:rsidRDefault="005A2599">
      <w:pPr>
        <w:numPr>
          <w:ilvl w:val="0"/>
          <w:numId w:val="1"/>
        </w:numPr>
        <w:contextualSpacing/>
        <w:rPr>
          <w:ins w:id="1" w:author="Zohaib Riaz" w:date="2018-08-07T16:18:00Z"/>
          <w:sz w:val="20"/>
          <w:szCs w:val="20"/>
        </w:rPr>
      </w:pPr>
      <w:ins w:id="2" w:author="Zohaib Riaz" w:date="2018-08-07T16:10:00Z">
        <w:r>
          <w:rPr>
            <w:sz w:val="20"/>
            <w:szCs w:val="20"/>
          </w:rPr>
          <w:t>System Model</w:t>
        </w:r>
      </w:ins>
    </w:p>
    <w:p w:rsidR="005A2599" w:rsidRDefault="005A2599" w:rsidP="005A2599">
      <w:pPr>
        <w:numPr>
          <w:ilvl w:val="1"/>
          <w:numId w:val="1"/>
        </w:numPr>
        <w:contextualSpacing/>
        <w:rPr>
          <w:ins w:id="3" w:author="Zohaib Riaz" w:date="2018-08-07T16:11:00Z"/>
          <w:sz w:val="20"/>
          <w:szCs w:val="20"/>
        </w:rPr>
        <w:pPrChange w:id="4" w:author="Zohaib Riaz" w:date="2018-08-07T16:11:00Z">
          <w:pPr>
            <w:numPr>
              <w:numId w:val="1"/>
            </w:numPr>
            <w:ind w:left="720" w:hanging="360"/>
            <w:contextualSpacing/>
          </w:pPr>
        </w:pPrChange>
      </w:pPr>
      <w:ins w:id="5" w:author="Zohaib Riaz" w:date="2018-08-07T16:11:00Z">
        <w:r>
          <w:rPr>
            <w:sz w:val="20"/>
            <w:szCs w:val="20"/>
          </w:rPr>
          <w:t>Components of the system and your assumptions about them</w:t>
        </w:r>
      </w:ins>
    </w:p>
    <w:p w:rsidR="005A2599" w:rsidRDefault="005A2599" w:rsidP="005A2599">
      <w:pPr>
        <w:numPr>
          <w:ilvl w:val="2"/>
          <w:numId w:val="1"/>
        </w:numPr>
        <w:contextualSpacing/>
        <w:rPr>
          <w:ins w:id="6" w:author="Zohaib Riaz" w:date="2018-08-07T16:19:00Z"/>
          <w:sz w:val="20"/>
          <w:szCs w:val="20"/>
        </w:rPr>
        <w:pPrChange w:id="7" w:author="Zohaib Riaz" w:date="2018-08-07T16:11:00Z">
          <w:pPr>
            <w:numPr>
              <w:numId w:val="1"/>
            </w:numPr>
            <w:ind w:left="720" w:hanging="360"/>
            <w:contextualSpacing/>
          </w:pPr>
        </w:pPrChange>
      </w:pPr>
      <w:ins w:id="8" w:author="Zohaib Riaz" w:date="2018-08-07T16:11:00Z">
        <w:r>
          <w:rPr>
            <w:sz w:val="20"/>
            <w:szCs w:val="20"/>
          </w:rPr>
          <w:t xml:space="preserve">Components, e.g., </w:t>
        </w:r>
      </w:ins>
      <w:ins w:id="9" w:author="Zohaib Riaz" w:date="2018-08-07T16:19:00Z">
        <w:r>
          <w:rPr>
            <w:sz w:val="20"/>
            <w:szCs w:val="20"/>
          </w:rPr>
          <w:t xml:space="preserve">user and </w:t>
        </w:r>
      </w:ins>
      <w:ins w:id="10" w:author="Zohaib Riaz" w:date="2018-08-07T16:11:00Z">
        <w:r>
          <w:rPr>
            <w:sz w:val="20"/>
            <w:szCs w:val="20"/>
          </w:rPr>
          <w:t>the mobile device</w:t>
        </w:r>
      </w:ins>
    </w:p>
    <w:p w:rsidR="005A2599" w:rsidRDefault="005A2599" w:rsidP="005A2599">
      <w:pPr>
        <w:numPr>
          <w:ilvl w:val="2"/>
          <w:numId w:val="1"/>
        </w:numPr>
        <w:contextualSpacing/>
        <w:rPr>
          <w:ins w:id="11" w:author="Zohaib Riaz" w:date="2018-08-07T16:19:00Z"/>
          <w:sz w:val="20"/>
          <w:szCs w:val="20"/>
        </w:rPr>
        <w:pPrChange w:id="12" w:author="Zohaib Riaz" w:date="2018-08-07T16:11:00Z">
          <w:pPr>
            <w:numPr>
              <w:numId w:val="1"/>
            </w:numPr>
            <w:ind w:left="720" w:hanging="360"/>
            <w:contextualSpacing/>
          </w:pPr>
        </w:pPrChange>
      </w:pPr>
      <w:ins w:id="13" w:author="Zohaib Riaz" w:date="2018-08-07T16:19:00Z">
        <w:r>
          <w:rPr>
            <w:sz w:val="20"/>
            <w:szCs w:val="20"/>
          </w:rPr>
          <w:t>State the basic role of these components and your assumptions about them</w:t>
        </w:r>
      </w:ins>
    </w:p>
    <w:p w:rsidR="005A2599" w:rsidRDefault="005A2599" w:rsidP="005A2599">
      <w:pPr>
        <w:numPr>
          <w:ilvl w:val="2"/>
          <w:numId w:val="1"/>
        </w:numPr>
        <w:contextualSpacing/>
        <w:rPr>
          <w:ins w:id="14" w:author="Zohaib Riaz" w:date="2018-08-07T16:11:00Z"/>
          <w:sz w:val="20"/>
          <w:szCs w:val="20"/>
        </w:rPr>
        <w:pPrChange w:id="15" w:author="Zohaib Riaz" w:date="2018-08-07T16:11:00Z">
          <w:pPr>
            <w:numPr>
              <w:numId w:val="1"/>
            </w:numPr>
            <w:ind w:left="720" w:hanging="360"/>
            <w:contextualSpacing/>
          </w:pPr>
        </w:pPrChange>
      </w:pPr>
    </w:p>
    <w:p w:rsidR="005A2599" w:rsidRDefault="005A2599" w:rsidP="005A2599">
      <w:pPr>
        <w:numPr>
          <w:ilvl w:val="1"/>
          <w:numId w:val="1"/>
        </w:numPr>
        <w:contextualSpacing/>
        <w:rPr>
          <w:ins w:id="16" w:author="Zohaib Riaz" w:date="2018-08-07T16:23:00Z"/>
          <w:sz w:val="20"/>
          <w:szCs w:val="20"/>
        </w:rPr>
        <w:pPrChange w:id="17" w:author="Zohaib Riaz" w:date="2018-08-07T16:19:00Z">
          <w:pPr>
            <w:numPr>
              <w:numId w:val="1"/>
            </w:numPr>
            <w:ind w:left="720" w:hanging="360"/>
            <w:contextualSpacing/>
          </w:pPr>
        </w:pPrChange>
      </w:pPr>
      <w:moveToRangeStart w:id="18" w:author="Zohaib Riaz" w:date="2018-08-07T16:19:00Z" w:name="move521422073"/>
      <w:moveTo w:id="19" w:author="Zohaib Riaz" w:date="2018-08-07T16:19:00Z">
        <w:r>
          <w:rPr>
            <w:sz w:val="20"/>
            <w:szCs w:val="20"/>
          </w:rPr>
          <w:t>Problem Statement</w:t>
        </w:r>
      </w:moveTo>
    </w:p>
    <w:p w:rsidR="00B523E6" w:rsidRDefault="00B523E6" w:rsidP="00B523E6">
      <w:pPr>
        <w:numPr>
          <w:ilvl w:val="2"/>
          <w:numId w:val="1"/>
        </w:numPr>
        <w:contextualSpacing/>
        <w:rPr>
          <w:ins w:id="20" w:author="Zohaib Riaz" w:date="2018-08-07T16:22:00Z"/>
          <w:sz w:val="20"/>
          <w:szCs w:val="20"/>
        </w:rPr>
        <w:pPrChange w:id="21" w:author="Zohaib Riaz" w:date="2018-08-07T16:23:00Z">
          <w:pPr>
            <w:numPr>
              <w:numId w:val="1"/>
            </w:numPr>
            <w:ind w:left="720" w:hanging="360"/>
            <w:contextualSpacing/>
          </w:pPr>
        </w:pPrChange>
      </w:pPr>
      <w:ins w:id="22" w:author="Zohaib Riaz" w:date="2018-08-07T16:23:00Z">
        <w:r>
          <w:rPr>
            <w:sz w:val="20"/>
            <w:szCs w:val="20"/>
          </w:rPr>
          <w:t>Simplify and state the overall challenge in a few statements</w:t>
        </w:r>
      </w:ins>
    </w:p>
    <w:p w:rsidR="00B523E6" w:rsidRDefault="00B523E6" w:rsidP="00B523E6">
      <w:pPr>
        <w:numPr>
          <w:ilvl w:val="2"/>
          <w:numId w:val="1"/>
        </w:numPr>
        <w:contextualSpacing/>
        <w:rPr>
          <w:ins w:id="23" w:author="Zohaib Riaz" w:date="2018-08-07T16:23:00Z"/>
          <w:sz w:val="20"/>
          <w:szCs w:val="20"/>
        </w:rPr>
        <w:pPrChange w:id="24" w:author="Zohaib Riaz" w:date="2018-08-07T16:22:00Z">
          <w:pPr>
            <w:numPr>
              <w:numId w:val="1"/>
            </w:numPr>
            <w:ind w:left="720" w:hanging="360"/>
            <w:contextualSpacing/>
          </w:pPr>
        </w:pPrChange>
      </w:pPr>
      <w:ins w:id="25" w:author="Zohaib Riaz" w:date="2018-08-07T16:23:00Z">
        <w:r>
          <w:rPr>
            <w:sz w:val="20"/>
            <w:szCs w:val="20"/>
          </w:rPr>
          <w:t>Explain what you mean in more detail</w:t>
        </w:r>
      </w:ins>
    </w:p>
    <w:p w:rsidR="00B523E6" w:rsidRDefault="00B523E6" w:rsidP="00B523E6">
      <w:pPr>
        <w:numPr>
          <w:ilvl w:val="2"/>
          <w:numId w:val="1"/>
        </w:numPr>
        <w:contextualSpacing/>
        <w:rPr>
          <w:moveTo w:id="26" w:author="Zohaib Riaz" w:date="2018-08-07T16:19:00Z"/>
          <w:sz w:val="20"/>
          <w:szCs w:val="20"/>
        </w:rPr>
        <w:pPrChange w:id="27" w:author="Zohaib Riaz" w:date="2018-08-07T16:22:00Z">
          <w:pPr>
            <w:numPr>
              <w:numId w:val="1"/>
            </w:numPr>
            <w:ind w:left="720" w:hanging="360"/>
            <w:contextualSpacing/>
          </w:pPr>
        </w:pPrChange>
      </w:pPr>
      <w:ins w:id="28" w:author="Zohaib Riaz" w:date="2018-08-07T16:23:00Z">
        <w:r>
          <w:rPr>
            <w:sz w:val="20"/>
            <w:szCs w:val="20"/>
          </w:rPr>
          <w:t>You could go in further detail about the specifics, e.g.,</w:t>
        </w:r>
      </w:ins>
      <w:ins w:id="29" w:author="Zohaib Riaz" w:date="2018-08-07T16:24:00Z">
        <w:r>
          <w:rPr>
            <w:sz w:val="20"/>
            <w:szCs w:val="20"/>
          </w:rPr>
          <w:t xml:space="preserve"> the metrics you want to minimize/maximize</w:t>
        </w:r>
      </w:ins>
    </w:p>
    <w:moveToRangeEnd w:id="18"/>
    <w:p w:rsidR="005A2599" w:rsidRDefault="005A2599" w:rsidP="005A2599">
      <w:pPr>
        <w:numPr>
          <w:ilvl w:val="1"/>
          <w:numId w:val="1"/>
        </w:numPr>
        <w:contextualSpacing/>
        <w:rPr>
          <w:sz w:val="20"/>
          <w:szCs w:val="20"/>
        </w:rPr>
        <w:pPrChange w:id="30" w:author="Zohaib Riaz" w:date="2018-08-07T16:19:00Z">
          <w:pPr>
            <w:numPr>
              <w:numId w:val="1"/>
            </w:numPr>
            <w:ind w:left="720" w:hanging="360"/>
            <w:contextualSpacing/>
          </w:pPr>
        </w:pPrChange>
      </w:pPr>
    </w:p>
    <w:p w:rsidR="0040367D" w:rsidRDefault="00077F4F">
      <w:pPr>
        <w:numPr>
          <w:ilvl w:val="0"/>
          <w:numId w:val="1"/>
        </w:numPr>
        <w:contextualSpacing/>
        <w:rPr>
          <w:ins w:id="31" w:author="Zohaib Riaz" w:date="2018-08-07T16:28:00Z"/>
          <w:sz w:val="20"/>
          <w:szCs w:val="20"/>
        </w:rPr>
      </w:pPr>
      <w:moveFromRangeStart w:id="32" w:author="Zohaib Riaz" w:date="2018-08-07T16:19:00Z" w:name="move521422073"/>
      <w:moveFrom w:id="33" w:author="Zohaib Riaz" w:date="2018-08-07T16:19:00Z">
        <w:r w:rsidDel="005A2599">
          <w:rPr>
            <w:sz w:val="20"/>
            <w:szCs w:val="20"/>
          </w:rPr>
          <w:t>Problem Statement</w:t>
        </w:r>
      </w:moveFrom>
    </w:p>
    <w:p w:rsidR="00B523E6" w:rsidRDefault="00B523E6" w:rsidP="00B523E6">
      <w:pPr>
        <w:ind w:left="360"/>
        <w:contextualSpacing/>
        <w:rPr>
          <w:ins w:id="34" w:author="Zohaib Riaz" w:date="2018-08-07T16:28:00Z"/>
          <w:sz w:val="20"/>
          <w:szCs w:val="20"/>
        </w:rPr>
        <w:pPrChange w:id="35" w:author="Zohaib Riaz" w:date="2018-08-07T16:28:00Z">
          <w:pPr>
            <w:numPr>
              <w:numId w:val="1"/>
            </w:numPr>
            <w:ind w:left="720" w:hanging="360"/>
            <w:contextualSpacing/>
          </w:pPr>
        </w:pPrChange>
      </w:pPr>
      <w:ins w:id="36" w:author="Zohaib Riaz" w:date="2018-08-07T16:28:00Z">
        <w:r>
          <w:rPr>
            <w:sz w:val="20"/>
            <w:szCs w:val="20"/>
          </w:rPr>
          <w:t>Algorithms</w:t>
        </w:r>
      </w:ins>
    </w:p>
    <w:p w:rsidR="00B523E6" w:rsidRDefault="00B523E6" w:rsidP="00B523E6">
      <w:pPr>
        <w:ind w:left="360"/>
        <w:contextualSpacing/>
        <w:rPr>
          <w:ins w:id="37" w:author="Zohaib Riaz" w:date="2018-08-07T17:30:00Z"/>
          <w:sz w:val="20"/>
          <w:szCs w:val="20"/>
        </w:rPr>
        <w:pPrChange w:id="38" w:author="Zohaib Riaz" w:date="2018-08-07T16:28:00Z">
          <w:pPr>
            <w:numPr>
              <w:numId w:val="1"/>
            </w:numPr>
            <w:ind w:left="720" w:hanging="360"/>
            <w:contextualSpacing/>
          </w:pPr>
        </w:pPrChange>
      </w:pPr>
      <w:ins w:id="39" w:author="Zohaib Riaz" w:date="2018-08-07T16:28:00Z">
        <w:r>
          <w:rPr>
            <w:sz w:val="20"/>
            <w:szCs w:val="20"/>
          </w:rPr>
          <w:tab/>
          <w:t xml:space="preserve">-&gt; </w:t>
        </w:r>
      </w:ins>
      <w:ins w:id="40" w:author="Zohaib Riaz" w:date="2018-08-07T16:32:00Z">
        <w:r w:rsidR="00E506DE">
          <w:rPr>
            <w:sz w:val="20"/>
            <w:szCs w:val="20"/>
          </w:rPr>
          <w:t>Describe the Markov chain approach</w:t>
        </w:r>
      </w:ins>
    </w:p>
    <w:p w:rsidR="00E506DE" w:rsidDel="00A649AD" w:rsidRDefault="00A649AD" w:rsidP="00A649AD">
      <w:pPr>
        <w:ind w:left="360"/>
        <w:contextualSpacing/>
        <w:rPr>
          <w:del w:id="41" w:author="Zohaib Riaz" w:date="2018-08-07T17:32:00Z"/>
          <w:moveFrom w:id="42" w:author="Zohaib Riaz" w:date="2018-08-07T16:19:00Z"/>
          <w:sz w:val="20"/>
          <w:szCs w:val="20"/>
        </w:rPr>
        <w:pPrChange w:id="43" w:author="Zohaib Riaz" w:date="2018-08-07T17:32:00Z">
          <w:pPr>
            <w:numPr>
              <w:numId w:val="1"/>
            </w:numPr>
            <w:ind w:left="720" w:hanging="360"/>
            <w:contextualSpacing/>
          </w:pPr>
        </w:pPrChange>
      </w:pPr>
      <w:ins w:id="44" w:author="Zohaib Riaz" w:date="2018-08-07T17:30:00Z">
        <w:r>
          <w:rPr>
            <w:sz w:val="20"/>
            <w:szCs w:val="20"/>
          </w:rPr>
          <w:tab/>
          <w:t xml:space="preserve">-&gt; The algorithm for finding the paths to present </w:t>
        </w:r>
      </w:ins>
      <w:ins w:id="45" w:author="Zohaib Riaz" w:date="2018-08-07T17:31:00Z">
        <w:r>
          <w:rPr>
            <w:sz w:val="20"/>
            <w:szCs w:val="20"/>
          </w:rPr>
          <w:t>to the user and how much to explore these path</w:t>
        </w:r>
      </w:ins>
    </w:p>
    <w:moveFromRangeEnd w:id="32"/>
    <w:p w:rsidR="0040367D" w:rsidDel="00B523E6" w:rsidRDefault="00077F4F">
      <w:pPr>
        <w:numPr>
          <w:ilvl w:val="0"/>
          <w:numId w:val="1"/>
        </w:numPr>
        <w:contextualSpacing/>
        <w:rPr>
          <w:del w:id="46" w:author="Zohaib Riaz" w:date="2018-08-07T16:26:00Z"/>
          <w:sz w:val="20"/>
          <w:szCs w:val="20"/>
        </w:rPr>
      </w:pPr>
      <w:del w:id="47" w:author="Zohaib Riaz" w:date="2018-08-07T16:26:00Z">
        <w:r w:rsidDel="00B523E6">
          <w:rPr>
            <w:sz w:val="20"/>
            <w:szCs w:val="20"/>
          </w:rPr>
          <w:delText>D</w:delText>
        </w:r>
        <w:r w:rsidDel="00B523E6">
          <w:rPr>
            <w:sz w:val="20"/>
            <w:szCs w:val="20"/>
          </w:rPr>
          <w:delText>efinitions</w:delText>
        </w:r>
      </w:del>
      <w:ins w:id="48" w:author="Zohaib Riaz" w:date="2018-08-07T16:26:00Z">
        <w:r w:rsidR="00B523E6">
          <w:rPr>
            <w:sz w:val="20"/>
            <w:szCs w:val="20"/>
          </w:rPr>
          <w:t xml:space="preserve"> Describe the necessary definitions inside the relevant </w:t>
        </w:r>
        <w:proofErr w:type="spellStart"/>
        <w:r w:rsidR="00B523E6">
          <w:rPr>
            <w:sz w:val="20"/>
            <w:szCs w:val="20"/>
          </w:rPr>
          <w:t>chapters</w:t>
        </w:r>
      </w:ins>
    </w:p>
    <w:p w:rsidR="0040367D" w:rsidRDefault="00077F4F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ana</w:t>
      </w:r>
      <w:r>
        <w:rPr>
          <w:sz w:val="20"/>
          <w:szCs w:val="20"/>
        </w:rPr>
        <w:t>lysis</w:t>
      </w:r>
      <w:ins w:id="49" w:author="Zohaib Riaz" w:date="2018-08-07T16:27:00Z">
        <w:r w:rsidR="00B523E6">
          <w:rPr>
            <w:sz w:val="20"/>
            <w:szCs w:val="20"/>
          </w:rPr>
          <w:t xml:space="preserve"> (</w:t>
        </w:r>
        <w:r w:rsidR="00B523E6" w:rsidRPr="00B523E6">
          <w:rPr>
            <w:sz w:val="20"/>
            <w:szCs w:val="20"/>
          </w:rPr>
          <w:sym w:font="Wingdings" w:char="F0E0"/>
        </w:r>
        <w:r w:rsidR="00B523E6">
          <w:rPr>
            <w:sz w:val="20"/>
            <w:szCs w:val="20"/>
          </w:rPr>
          <w:t xml:space="preserve"> A subsection inside the evaluations chapter)</w:t>
        </w:r>
      </w:ins>
    </w:p>
    <w:p w:rsidR="0040367D" w:rsidRDefault="00077F4F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All user trajectories</w:t>
      </w:r>
    </w:p>
    <w:p w:rsidR="0040367D" w:rsidRDefault="00077F4F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User patterns on weekdays and weekends</w:t>
      </w:r>
    </w:p>
    <w:p w:rsidR="0040367D" w:rsidRDefault="00077F4F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User patterns on hourly basis</w:t>
      </w:r>
    </w:p>
    <w:p w:rsidR="0040367D" w:rsidRDefault="00077F4F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Discussion and Summary</w:t>
      </w:r>
    </w:p>
    <w:p w:rsidR="0040367D" w:rsidRDefault="0040367D">
      <w:pPr>
        <w:ind w:left="1440"/>
        <w:rPr>
          <w:sz w:val="20"/>
          <w:szCs w:val="20"/>
        </w:rPr>
      </w:pPr>
    </w:p>
    <w:p w:rsidR="00A649AD" w:rsidRDefault="00077F4F" w:rsidP="00A649AD">
      <w:pPr>
        <w:ind w:left="360"/>
        <w:contextualSpacing/>
        <w:rPr>
          <w:ins w:id="50" w:author="Zohaib Riaz" w:date="2018-08-07T17:32:00Z"/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Staypoints</w:t>
      </w:r>
      <w:proofErr w:type="spellEnd"/>
      <w:ins w:id="51" w:author="Zohaib Riaz" w:date="2018-08-07T17:32:00Z">
        <w:r w:rsidR="00A649AD">
          <w:rPr>
            <w:sz w:val="20"/>
            <w:szCs w:val="20"/>
          </w:rPr>
          <w:t xml:space="preserve"> </w:t>
        </w:r>
      </w:ins>
      <w:ins w:id="52" w:author="Zohaib Riaz" w:date="2018-08-07T17:33:00Z">
        <w:r w:rsidR="00A649AD">
          <w:rPr>
            <w:sz w:val="20"/>
            <w:szCs w:val="20"/>
          </w:rPr>
          <w:t xml:space="preserve"> (</w:t>
        </w:r>
        <w:proofErr w:type="gramEnd"/>
        <w:r w:rsidR="00A649AD">
          <w:rPr>
            <w:sz w:val="20"/>
            <w:szCs w:val="20"/>
          </w:rPr>
          <w:t>Implementation chapter before the Evaluations chapter)</w:t>
        </w:r>
      </w:ins>
    </w:p>
    <w:p w:rsidR="0040367D" w:rsidRDefault="0040367D">
      <w:pPr>
        <w:numPr>
          <w:ilvl w:val="0"/>
          <w:numId w:val="1"/>
        </w:numPr>
        <w:contextualSpacing/>
        <w:rPr>
          <w:sz w:val="20"/>
          <w:szCs w:val="20"/>
        </w:rPr>
      </w:pPr>
    </w:p>
    <w:p w:rsidR="0040367D" w:rsidRDefault="00077F4F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Distance and time clustering online algorithm</w:t>
      </w:r>
    </w:p>
    <w:p w:rsidR="0040367D" w:rsidRDefault="00077F4F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Trajectories start and end points</w:t>
      </w:r>
    </w:p>
    <w:p w:rsidR="0040367D" w:rsidRDefault="00077F4F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Forming states from </w:t>
      </w:r>
      <w:proofErr w:type="spellStart"/>
      <w:r>
        <w:rPr>
          <w:sz w:val="20"/>
          <w:szCs w:val="20"/>
        </w:rPr>
        <w:t>staypoints</w:t>
      </w:r>
      <w:proofErr w:type="spellEnd"/>
    </w:p>
    <w:p w:rsidR="0040367D" w:rsidRDefault="00077F4F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Recalculating</w:t>
      </w:r>
      <w:r>
        <w:rPr>
          <w:sz w:val="20"/>
          <w:szCs w:val="20"/>
        </w:rPr>
        <w:t xml:space="preserve"> the start and end times</w:t>
      </w:r>
    </w:p>
    <w:p w:rsidR="0040367D" w:rsidRDefault="00077F4F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Discussion and Summary</w:t>
      </w:r>
    </w:p>
    <w:p w:rsidR="0040367D" w:rsidRDefault="0040367D">
      <w:pPr>
        <w:ind w:left="1440"/>
        <w:rPr>
          <w:sz w:val="20"/>
          <w:szCs w:val="20"/>
        </w:rPr>
      </w:pPr>
    </w:p>
    <w:p w:rsidR="0040367D" w:rsidRDefault="00077F4F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Markov Model</w:t>
      </w:r>
    </w:p>
    <w:p w:rsidR="0040367D" w:rsidRDefault="00077F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a. Daily transition Matrices</w:t>
      </w:r>
    </w:p>
    <w:p w:rsidR="0040367D" w:rsidRDefault="00077F4F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b. Markov</w:t>
      </w:r>
      <w:proofErr w:type="gramEnd"/>
      <w:r>
        <w:rPr>
          <w:sz w:val="20"/>
          <w:szCs w:val="20"/>
        </w:rPr>
        <w:t xml:space="preserve"> Model &amp; Algorithm for location data</w:t>
      </w:r>
    </w:p>
    <w:p w:rsidR="0040367D" w:rsidRDefault="00077F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c. Discussion and Summary</w:t>
      </w:r>
    </w:p>
    <w:p w:rsidR="0040367D" w:rsidRDefault="0040367D">
      <w:pPr>
        <w:rPr>
          <w:sz w:val="20"/>
          <w:szCs w:val="20"/>
        </w:rPr>
      </w:pPr>
    </w:p>
    <w:p w:rsidR="0040367D" w:rsidRDefault="00077F4F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Prediction </w:t>
      </w:r>
      <w:ins w:id="53" w:author="Zohaib Riaz" w:date="2018-08-07T17:33:00Z">
        <w:r>
          <w:rPr>
            <w:sz w:val="20"/>
            <w:szCs w:val="20"/>
          </w:rPr>
          <w:t xml:space="preserve">(Inside </w:t>
        </w:r>
      </w:ins>
      <w:ins w:id="54" w:author="Zohaib Riaz" w:date="2018-08-07T17:34:00Z">
        <w:r>
          <w:rPr>
            <w:sz w:val="20"/>
            <w:szCs w:val="20"/>
          </w:rPr>
          <w:t>A</w:t>
        </w:r>
      </w:ins>
      <w:ins w:id="55" w:author="Zohaib Riaz" w:date="2018-08-07T17:33:00Z">
        <w:r>
          <w:rPr>
            <w:sz w:val="20"/>
            <w:szCs w:val="20"/>
          </w:rPr>
          <w:t>lgorithms</w:t>
        </w:r>
      </w:ins>
      <w:ins w:id="56" w:author="Zohaib Riaz" w:date="2018-08-07T17:34:00Z">
        <w:r>
          <w:rPr>
            <w:sz w:val="20"/>
            <w:szCs w:val="20"/>
          </w:rPr>
          <w:t xml:space="preserve"> chapter</w:t>
        </w:r>
      </w:ins>
      <w:bookmarkStart w:id="57" w:name="_GoBack"/>
      <w:bookmarkEnd w:id="57"/>
      <w:ins w:id="58" w:author="Zohaib Riaz" w:date="2018-08-07T17:33:00Z">
        <w:r>
          <w:rPr>
            <w:sz w:val="20"/>
            <w:szCs w:val="20"/>
          </w:rPr>
          <w:t>)</w:t>
        </w:r>
      </w:ins>
    </w:p>
    <w:p w:rsidR="0040367D" w:rsidRDefault="00077F4F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Prediction approach</w:t>
      </w:r>
    </w:p>
    <w:p w:rsidR="0040367D" w:rsidRDefault="00077F4F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Accuracy tests on user data</w:t>
      </w:r>
    </w:p>
    <w:p w:rsidR="0040367D" w:rsidRDefault="00077F4F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Discussion and Summary</w:t>
      </w:r>
    </w:p>
    <w:p w:rsidR="0040367D" w:rsidRDefault="0040367D">
      <w:pPr>
        <w:ind w:left="1440"/>
        <w:rPr>
          <w:sz w:val="20"/>
          <w:szCs w:val="20"/>
        </w:rPr>
      </w:pPr>
    </w:p>
    <w:p w:rsidR="0040367D" w:rsidRDefault="00077F4F">
      <w:pPr>
        <w:numPr>
          <w:ilvl w:val="0"/>
          <w:numId w:val="1"/>
        </w:numPr>
        <w:contextualSpacing/>
        <w:rPr>
          <w:ins w:id="59" w:author="Zohaib Riaz" w:date="2018-08-07T16:34:00Z"/>
          <w:sz w:val="20"/>
          <w:szCs w:val="20"/>
        </w:rPr>
      </w:pPr>
      <w:r>
        <w:rPr>
          <w:sz w:val="20"/>
          <w:szCs w:val="20"/>
        </w:rPr>
        <w:t>Android implementation</w:t>
      </w:r>
    </w:p>
    <w:p w:rsidR="00E506DE" w:rsidRDefault="00E506DE" w:rsidP="00E506DE">
      <w:pPr>
        <w:numPr>
          <w:ilvl w:val="1"/>
          <w:numId w:val="1"/>
        </w:numPr>
        <w:contextualSpacing/>
        <w:rPr>
          <w:ins w:id="60" w:author="Zohaib Riaz" w:date="2018-08-07T16:35:00Z"/>
          <w:sz w:val="20"/>
          <w:szCs w:val="20"/>
        </w:rPr>
        <w:pPrChange w:id="61" w:author="Zohaib Riaz" w:date="2018-08-07T16:35:00Z">
          <w:pPr>
            <w:numPr>
              <w:numId w:val="1"/>
            </w:numPr>
            <w:ind w:left="720" w:hanging="360"/>
            <w:contextualSpacing/>
          </w:pPr>
        </w:pPrChange>
      </w:pPr>
      <w:ins w:id="62" w:author="Zohaib Riaz" w:date="2018-08-07T16:35:00Z">
        <w:r>
          <w:rPr>
            <w:sz w:val="20"/>
            <w:szCs w:val="20"/>
          </w:rPr>
          <w:t>GUI: what will the user see when he looks at your app?</w:t>
        </w:r>
      </w:ins>
    </w:p>
    <w:p w:rsidR="00E506DE" w:rsidRDefault="00E506DE" w:rsidP="00E506DE">
      <w:pPr>
        <w:numPr>
          <w:ilvl w:val="2"/>
          <w:numId w:val="1"/>
        </w:numPr>
        <w:contextualSpacing/>
        <w:rPr>
          <w:ins w:id="63" w:author="Zohaib Riaz" w:date="2018-08-07T16:35:00Z"/>
          <w:sz w:val="20"/>
          <w:szCs w:val="20"/>
        </w:rPr>
        <w:pPrChange w:id="64" w:author="Zohaib Riaz" w:date="2018-08-07T16:35:00Z">
          <w:pPr>
            <w:numPr>
              <w:numId w:val="1"/>
            </w:numPr>
            <w:ind w:left="720" w:hanging="360"/>
            <w:contextualSpacing/>
          </w:pPr>
        </w:pPrChange>
      </w:pPr>
    </w:p>
    <w:p w:rsidR="00E506DE" w:rsidRDefault="00E506DE">
      <w:pPr>
        <w:numPr>
          <w:ilvl w:val="0"/>
          <w:numId w:val="1"/>
        </w:numPr>
        <w:contextualSpacing/>
        <w:rPr>
          <w:sz w:val="20"/>
          <w:szCs w:val="20"/>
        </w:rPr>
      </w:pPr>
    </w:p>
    <w:p w:rsidR="0040367D" w:rsidRDefault="00077F4F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Challenges</w:t>
      </w:r>
    </w:p>
    <w:p w:rsidR="0040367D" w:rsidRDefault="00077F4F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Changes</w:t>
      </w:r>
    </w:p>
    <w:p w:rsidR="0040367D" w:rsidRDefault="00077F4F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Discussion and Summary</w:t>
      </w:r>
    </w:p>
    <w:p w:rsidR="0040367D" w:rsidRDefault="0040367D">
      <w:pPr>
        <w:ind w:left="1440"/>
        <w:rPr>
          <w:sz w:val="20"/>
          <w:szCs w:val="20"/>
        </w:rPr>
      </w:pPr>
    </w:p>
    <w:p w:rsidR="0040367D" w:rsidRDefault="00077F4F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Future Work</w:t>
      </w:r>
    </w:p>
    <w:p w:rsidR="0040367D" w:rsidRDefault="00077F4F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Conclusion</w:t>
      </w:r>
    </w:p>
    <w:p w:rsidR="0040367D" w:rsidRDefault="0040367D">
      <w:pPr>
        <w:rPr>
          <w:sz w:val="20"/>
          <w:szCs w:val="20"/>
        </w:rPr>
      </w:pPr>
    </w:p>
    <w:p w:rsidR="0040367D" w:rsidRDefault="00077F4F">
      <w:pPr>
        <w:rPr>
          <w:sz w:val="20"/>
          <w:szCs w:val="20"/>
        </w:rPr>
      </w:pPr>
      <w:r>
        <w:rPr>
          <w:sz w:val="20"/>
          <w:szCs w:val="20"/>
        </w:rPr>
        <w:t>References:</w:t>
      </w:r>
    </w:p>
    <w:p w:rsidR="0040367D" w:rsidRDefault="0040367D">
      <w:pPr>
        <w:jc w:val="center"/>
        <w:rPr>
          <w:sz w:val="20"/>
          <w:szCs w:val="20"/>
        </w:rPr>
      </w:pPr>
    </w:p>
    <w:sectPr w:rsidR="0040367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F0B1C"/>
    <w:multiLevelType w:val="multilevel"/>
    <w:tmpl w:val="B710856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E176DFF"/>
    <w:multiLevelType w:val="multilevel"/>
    <w:tmpl w:val="6004128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9300BF0"/>
    <w:multiLevelType w:val="multilevel"/>
    <w:tmpl w:val="5674F8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ohaib Riaz">
    <w15:presenceInfo w15:providerId="None" w15:userId="Zohaib Ria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0367D"/>
    <w:rsid w:val="00077F4F"/>
    <w:rsid w:val="0040367D"/>
    <w:rsid w:val="005A2599"/>
    <w:rsid w:val="007A32A9"/>
    <w:rsid w:val="00A649AD"/>
    <w:rsid w:val="00B523E6"/>
    <w:rsid w:val="00E5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8F62D-8C6D-41F8-ABBC-5DC8AE0B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5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5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Zohaib Riaz</cp:lastModifiedBy>
  <cp:revision>4</cp:revision>
  <dcterms:created xsi:type="dcterms:W3CDTF">2018-08-07T14:10:00Z</dcterms:created>
  <dcterms:modified xsi:type="dcterms:W3CDTF">2018-08-07T15:34:00Z</dcterms:modified>
</cp:coreProperties>
</file>